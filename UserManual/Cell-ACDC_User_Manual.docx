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0EEF" w14:textId="2902B6B7" w:rsidR="00E57846" w:rsidRDefault="00E57846" w:rsidP="00E57846">
      <w:pPr>
        <w:pStyle w:val="Heading1"/>
        <w:rPr>
          <w:lang w:val="en-GB"/>
        </w:rPr>
      </w:pPr>
      <w:r>
        <w:rPr>
          <w:lang w:val="en-GB"/>
        </w:rPr>
        <w:t xml:space="preserve">Cell-ACDC </w:t>
      </w:r>
    </w:p>
    <w:p w14:paraId="65259834" w14:textId="7C99B1B7" w:rsidR="00B55FCA" w:rsidRDefault="00E57846" w:rsidP="00E57846">
      <w:pPr>
        <w:rPr>
          <w:lang w:val="en-GB"/>
        </w:rPr>
      </w:pPr>
      <w:r>
        <w:rPr>
          <w:lang w:val="en-GB"/>
        </w:rPr>
        <w:t xml:space="preserve">A GUI-based framework for </w:t>
      </w:r>
      <w:r w:rsidRPr="00B55FCA">
        <w:rPr>
          <w:b/>
          <w:bCs/>
          <w:lang w:val="en-GB"/>
        </w:rPr>
        <w:t>segmentation</w:t>
      </w:r>
      <w:r>
        <w:rPr>
          <w:lang w:val="en-GB"/>
        </w:rPr>
        <w:t xml:space="preserve">, </w:t>
      </w:r>
      <w:r w:rsidRPr="00B55FCA">
        <w:rPr>
          <w:b/>
          <w:bCs/>
          <w:lang w:val="en-GB"/>
        </w:rPr>
        <w:t>tracking</w:t>
      </w:r>
      <w:r>
        <w:rPr>
          <w:lang w:val="en-GB"/>
        </w:rPr>
        <w:t xml:space="preserve"> and </w:t>
      </w:r>
      <w:r w:rsidRPr="00B55FCA">
        <w:rPr>
          <w:b/>
          <w:bCs/>
          <w:lang w:val="en-GB"/>
        </w:rPr>
        <w:t>cell cycle annotations</w:t>
      </w:r>
      <w:r>
        <w:rPr>
          <w:lang w:val="en-GB"/>
        </w:rPr>
        <w:t xml:space="preserve"> of microscopy imaging data. </w:t>
      </w:r>
      <w:r w:rsidR="00B55FCA">
        <w:rPr>
          <w:lang w:val="en-GB"/>
        </w:rPr>
        <w:t xml:space="preserve">It includes two of the latest deep learning methods, </w:t>
      </w:r>
      <w:hyperlink r:id="rId5" w:history="1">
        <w:proofErr w:type="spellStart"/>
        <w:r w:rsidR="00B55FCA" w:rsidRPr="00B55FCA">
          <w:rPr>
            <w:rStyle w:val="Hyperlink"/>
            <w:lang w:val="en-GB"/>
          </w:rPr>
          <w:t>Cellpose</w:t>
        </w:r>
        <w:proofErr w:type="spellEnd"/>
      </w:hyperlink>
      <w:r w:rsidR="00B55FCA">
        <w:rPr>
          <w:lang w:val="en-GB"/>
        </w:rPr>
        <w:t xml:space="preserve"> and </w:t>
      </w:r>
      <w:hyperlink r:id="rId6" w:history="1">
        <w:proofErr w:type="spellStart"/>
        <w:r w:rsidR="00B55FCA" w:rsidRPr="00B55FCA">
          <w:rPr>
            <w:rStyle w:val="Hyperlink"/>
            <w:lang w:val="en-GB"/>
          </w:rPr>
          <w:t>YeaZ</w:t>
        </w:r>
        <w:proofErr w:type="spellEnd"/>
      </w:hyperlink>
      <w:r w:rsidR="00B55FCA">
        <w:rPr>
          <w:lang w:val="en-GB"/>
        </w:rPr>
        <w:t xml:space="preserve">. </w:t>
      </w:r>
    </w:p>
    <w:p w14:paraId="74E70905" w14:textId="58984896" w:rsidR="00E57846" w:rsidRPr="005C1605" w:rsidRDefault="00E57846" w:rsidP="00E57846">
      <w:pPr>
        <w:rPr>
          <w:i/>
          <w:iCs/>
          <w:lang w:val="en-GB"/>
        </w:rPr>
      </w:pPr>
      <w:r w:rsidRPr="005C1605">
        <w:rPr>
          <w:i/>
          <w:iCs/>
          <w:lang w:val="en-GB"/>
        </w:rPr>
        <w:t xml:space="preserve">Written in Python 3 by Francesco Padovani and </w:t>
      </w:r>
      <w:proofErr w:type="spellStart"/>
      <w:r w:rsidRPr="005C1605">
        <w:rPr>
          <w:i/>
          <w:iCs/>
          <w:lang w:val="en-GB"/>
        </w:rPr>
        <w:t>Benedikt</w:t>
      </w:r>
      <w:proofErr w:type="spellEnd"/>
      <w:r w:rsidRPr="005C1605">
        <w:rPr>
          <w:i/>
          <w:iCs/>
          <w:lang w:val="en-GB"/>
        </w:rPr>
        <w:t xml:space="preserve"> </w:t>
      </w:r>
      <w:proofErr w:type="spellStart"/>
      <w:r w:rsidRPr="005C1605">
        <w:rPr>
          <w:i/>
          <w:iCs/>
          <w:lang w:val="en-GB"/>
        </w:rPr>
        <w:t>Mairhoermann</w:t>
      </w:r>
      <w:proofErr w:type="spellEnd"/>
      <w:r w:rsidRPr="005C1605">
        <w:rPr>
          <w:i/>
          <w:iCs/>
          <w:lang w:val="en-GB"/>
        </w:rPr>
        <w:t xml:space="preserve">. </w:t>
      </w:r>
    </w:p>
    <w:p w14:paraId="7E2A46D7" w14:textId="556E84C3" w:rsidR="00E57846" w:rsidRDefault="00E57846" w:rsidP="00E57846">
      <w:pPr>
        <w:rPr>
          <w:lang w:val="en-GB"/>
        </w:rPr>
      </w:pPr>
      <w:r>
        <w:rPr>
          <w:lang w:val="en-GB"/>
        </w:rPr>
        <w:t>Checkout our paper here.</w:t>
      </w:r>
    </w:p>
    <w:p w14:paraId="2E422735" w14:textId="02060619" w:rsidR="00E57846" w:rsidRDefault="00E57846" w:rsidP="00E57846">
      <w:pPr>
        <w:pStyle w:val="Heading1"/>
        <w:rPr>
          <w:lang w:val="en-GB"/>
        </w:rPr>
      </w:pPr>
      <w:r>
        <w:rPr>
          <w:lang w:val="en-GB"/>
        </w:rPr>
        <w:t>Installation</w:t>
      </w:r>
    </w:p>
    <w:p w14:paraId="6E0E0CF2" w14:textId="71E07291" w:rsidR="00E57846" w:rsidRDefault="00E57846" w:rsidP="002C2AD1">
      <w:pPr>
        <w:pStyle w:val="NormalList"/>
        <w:rPr>
          <w:lang w:val="en-GB"/>
        </w:rPr>
      </w:pPr>
      <w:r>
        <w:rPr>
          <w:lang w:val="en-GB"/>
        </w:rPr>
        <w:t xml:space="preserve">Download the latest release from </w:t>
      </w:r>
      <w:hyperlink r:id="rId7" w:history="1">
        <w:r w:rsidRPr="00E57846">
          <w:rPr>
            <w:rStyle w:val="Hyperlink"/>
            <w:lang w:val="en-GB"/>
          </w:rPr>
          <w:t>here</w:t>
        </w:r>
      </w:hyperlink>
      <w:r w:rsidR="00B55FCA">
        <w:rPr>
          <w:lang w:val="en-GB"/>
        </w:rPr>
        <w:t xml:space="preserve">. </w:t>
      </w:r>
    </w:p>
    <w:p w14:paraId="0927129F" w14:textId="4E346531" w:rsidR="00B55FCA" w:rsidRDefault="00E57846" w:rsidP="002C2AD1">
      <w:pPr>
        <w:pStyle w:val="NormalList"/>
      </w:pPr>
      <w:r>
        <w:t xml:space="preserve">If you don’t already have Python or Anaconda, </w:t>
      </w:r>
      <w:proofErr w:type="gramStart"/>
      <w:r>
        <w:t>download</w:t>
      </w:r>
      <w:proofErr w:type="gramEnd"/>
      <w:r>
        <w:t xml:space="preserve"> and install </w:t>
      </w:r>
      <w:proofErr w:type="spellStart"/>
      <w:r>
        <w:t>Miniconda</w:t>
      </w:r>
      <w:proofErr w:type="spellEnd"/>
      <w:r w:rsidR="00B55FCA">
        <w:t xml:space="preserve"> for Python 3.8 </w:t>
      </w:r>
      <w:hyperlink r:id="rId8" w:history="1">
        <w:r w:rsidR="00B55FCA" w:rsidRPr="00D40513">
          <w:rPr>
            <w:rStyle w:val="Hyperlink"/>
            <w:lang w:val="en-GB"/>
          </w:rPr>
          <w:t>here</w:t>
        </w:r>
      </w:hyperlink>
      <w:r w:rsidR="0016160E">
        <w:t xml:space="preserve">. We </w:t>
      </w:r>
      <w:r w:rsidR="00A4157D">
        <w:t>recommend</w:t>
      </w:r>
      <w:r w:rsidR="0016160E">
        <w:t xml:space="preserve"> using Anaconda even you already have Python.</w:t>
      </w:r>
    </w:p>
    <w:p w14:paraId="5A5C4C21" w14:textId="51F53DD1" w:rsidR="00B55FCA" w:rsidRPr="00B55FCA" w:rsidRDefault="00B55FCA" w:rsidP="00BC1187">
      <w:pPr>
        <w:pStyle w:val="NormalList"/>
        <w:spacing w:after="360"/>
        <w:rPr>
          <w:lang w:val="en-GB"/>
        </w:rPr>
      </w:pPr>
      <w:r>
        <w:rPr>
          <w:lang w:val="en-GB"/>
        </w:rPr>
        <w:t>Follow the instructions below specific to your OS</w:t>
      </w:r>
    </w:p>
    <w:p w14:paraId="3836A58F" w14:textId="270AEDB9" w:rsidR="00B55FCA" w:rsidRDefault="00B55FCA" w:rsidP="00B55FCA">
      <w:pPr>
        <w:pStyle w:val="Heading2"/>
        <w:rPr>
          <w:lang w:val="en-GB"/>
        </w:rPr>
      </w:pPr>
      <w:r>
        <w:rPr>
          <w:lang w:val="en-GB"/>
        </w:rPr>
        <w:t>Installing on Windows 10</w:t>
      </w:r>
      <w:r w:rsidR="005C1605">
        <w:rPr>
          <w:lang w:val="en-GB"/>
        </w:rPr>
        <w:t xml:space="preserve"> using </w:t>
      </w:r>
      <w:proofErr w:type="spellStart"/>
      <w:r w:rsidR="005C1605">
        <w:rPr>
          <w:lang w:val="en-GB"/>
        </w:rPr>
        <w:t>Miniconda</w:t>
      </w:r>
      <w:proofErr w:type="spellEnd"/>
      <w:r w:rsidR="005C1605">
        <w:rPr>
          <w:lang w:val="en-GB"/>
        </w:rPr>
        <w:t xml:space="preserve"> or Anaconda</w:t>
      </w:r>
    </w:p>
    <w:p w14:paraId="231DF88F" w14:textId="1A83FBD6" w:rsidR="00B55FCA" w:rsidRPr="00BC1187" w:rsidRDefault="00B55FCA" w:rsidP="00BC1187">
      <w:pPr>
        <w:pStyle w:val="NormalList"/>
        <w:numPr>
          <w:ilvl w:val="0"/>
          <w:numId w:val="7"/>
        </w:numPr>
        <w:rPr>
          <w:rStyle w:val="Code"/>
          <w:rFonts w:asciiTheme="minorHAnsi" w:hAnsiTheme="minorHAnsi"/>
          <w:sz w:val="22"/>
          <w:bdr w:val="none" w:sz="0" w:space="0" w:color="auto"/>
          <w:shd w:val="clear" w:color="auto" w:fill="auto"/>
        </w:rPr>
      </w:pPr>
      <w:r w:rsidRPr="00D40513">
        <w:t xml:space="preserve">Unzip the latest release you downloaded before. For this example, I will assume it was unzipped into </w:t>
      </w:r>
      <w:r w:rsidR="00D40513" w:rsidRPr="00D40513">
        <w:rPr>
          <w:rStyle w:val="Code"/>
        </w:rPr>
        <w:t>C:\Users</w:t>
      </w:r>
      <w:r w:rsidR="005C1605">
        <w:rPr>
          <w:rStyle w:val="Code"/>
        </w:rPr>
        <w:t xml:space="preserve">\Frank </w:t>
      </w:r>
    </w:p>
    <w:p w14:paraId="38BE6DB1" w14:textId="77777777" w:rsidR="00BC1187" w:rsidRDefault="00BC1187" w:rsidP="00BC1187">
      <w:pPr>
        <w:pStyle w:val="NormalList"/>
      </w:pPr>
      <w:r>
        <w:t>Open the Anaconda Prompt (you should be able to find it from the search bar)</w:t>
      </w:r>
    </w:p>
    <w:p w14:paraId="0640BE6E" w14:textId="0A673220" w:rsidR="005C1605" w:rsidRPr="00BC1187" w:rsidRDefault="00BC1187" w:rsidP="00511CED">
      <w:pPr>
        <w:pStyle w:val="NormalList"/>
        <w:rPr>
          <w:rStyle w:val="Code"/>
          <w:rFonts w:asciiTheme="minorHAnsi" w:hAnsiTheme="minorHAnsi"/>
          <w:sz w:val="22"/>
          <w:bdr w:val="none" w:sz="0" w:space="0" w:color="auto"/>
          <w:shd w:val="clear" w:color="auto" w:fill="auto"/>
        </w:rPr>
      </w:pPr>
      <w:r>
        <w:t xml:space="preserve">Navigate to the folder where you unzipped </w:t>
      </w:r>
      <w:proofErr w:type="spellStart"/>
      <w:r>
        <w:t>Cell_ACDC</w:t>
      </w:r>
      <w:proofErr w:type="spellEnd"/>
      <w:r>
        <w:t xml:space="preserve">, </w:t>
      </w:r>
      <w:r w:rsidR="00511CED">
        <w:t>(</w:t>
      </w:r>
      <w:r>
        <w:t xml:space="preserve">in this example it is </w:t>
      </w:r>
      <w:r w:rsidRPr="00D40513">
        <w:rPr>
          <w:rStyle w:val="Code"/>
        </w:rPr>
        <w:t>C:\Users</w:t>
      </w:r>
      <w:r>
        <w:rPr>
          <w:rStyle w:val="Code"/>
        </w:rPr>
        <w:t>\Frank</w:t>
      </w:r>
      <w:r>
        <w:rPr>
          <w:rStyle w:val="Code"/>
        </w:rPr>
        <w:t>\Cell_ACDC</w:t>
      </w:r>
      <w:r w:rsidR="00511CED">
        <w:t>)</w:t>
      </w:r>
      <w:r w:rsidR="00511CED">
        <w:t xml:space="preserve"> </w:t>
      </w:r>
      <w:r w:rsidR="00A12544">
        <w:t xml:space="preserve">by typing </w:t>
      </w:r>
      <w:r w:rsidR="00511CED" w:rsidRPr="00A12544">
        <w:rPr>
          <w:rStyle w:val="Code"/>
        </w:rPr>
        <w:t xml:space="preserve">cd </w:t>
      </w:r>
      <w:r w:rsidR="00A12544">
        <w:rPr>
          <w:rStyle w:val="Code"/>
        </w:rPr>
        <w:t>“</w:t>
      </w:r>
      <w:r w:rsidR="00511CED" w:rsidRPr="00D40513">
        <w:rPr>
          <w:rStyle w:val="Code"/>
        </w:rPr>
        <w:t>C:\Users</w:t>
      </w:r>
      <w:r w:rsidR="00511CED">
        <w:rPr>
          <w:rStyle w:val="Code"/>
        </w:rPr>
        <w:t>\Frank\</w:t>
      </w:r>
      <w:proofErr w:type="spellStart"/>
      <w:r w:rsidR="00511CED">
        <w:rPr>
          <w:rStyle w:val="Code"/>
        </w:rPr>
        <w:t>Cell_ACDC</w:t>
      </w:r>
      <w:proofErr w:type="spellEnd"/>
      <w:r w:rsidR="00A12544">
        <w:rPr>
          <w:rStyle w:val="Code"/>
        </w:rPr>
        <w:t>”</w:t>
      </w:r>
      <w:r w:rsidR="00A12544">
        <w:t>. Press “Enter” to confirm.</w:t>
      </w:r>
    </w:p>
    <w:p w14:paraId="6BAC1F07" w14:textId="211909B3" w:rsidR="00BC1187" w:rsidRPr="00D40513" w:rsidRDefault="00A12544" w:rsidP="005638F0">
      <w:pPr>
        <w:pStyle w:val="NormalList"/>
        <w:numPr>
          <w:ilvl w:val="0"/>
          <w:numId w:val="0"/>
        </w:numPr>
        <w:spacing w:after="240"/>
        <w:ind w:left="714"/>
      </w:pPr>
      <w:r>
        <w:rPr>
          <w:noProof/>
        </w:rPr>
        <w:drawing>
          <wp:inline distT="0" distB="0" distL="0" distR="0" wp14:anchorId="5895C907" wp14:editId="5F125627">
            <wp:extent cx="5400000" cy="970982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4615" w14:textId="1301768B" w:rsidR="00B55FCA" w:rsidRDefault="00A12544" w:rsidP="00A12544">
      <w:pPr>
        <w:pStyle w:val="NormalList"/>
        <w:rPr>
          <w:lang w:val="en-GB"/>
        </w:rPr>
      </w:pPr>
      <w:r>
        <w:rPr>
          <w:lang w:val="en-GB"/>
        </w:rPr>
        <w:t>Now type the following commands one at the time (press “Enter” after each command and type “Y” when requested):</w:t>
      </w:r>
    </w:p>
    <w:p w14:paraId="2F4E8B3C" w14:textId="77777777" w:rsidR="005638F0" w:rsidRDefault="005638F0" w:rsidP="00A12544">
      <w:pPr>
        <w:pStyle w:val="NormalList"/>
        <w:numPr>
          <w:ilvl w:val="0"/>
          <w:numId w:val="0"/>
        </w:numPr>
        <w:ind w:left="1440"/>
        <w:rPr>
          <w:rStyle w:val="Code"/>
          <w:lang w:val="en-GB"/>
        </w:rPr>
      </w:pPr>
      <w:proofErr w:type="spellStart"/>
      <w:r w:rsidRPr="005638F0">
        <w:rPr>
          <w:rStyle w:val="Code"/>
          <w:lang w:val="en-GB"/>
        </w:rPr>
        <w:t>conda</w:t>
      </w:r>
      <w:proofErr w:type="spellEnd"/>
      <w:r w:rsidRPr="005638F0">
        <w:rPr>
          <w:rStyle w:val="Code"/>
          <w:lang w:val="en-GB"/>
        </w:rPr>
        <w:t xml:space="preserve"> update -n base -c defaults </w:t>
      </w:r>
      <w:proofErr w:type="spellStart"/>
      <w:r w:rsidRPr="005638F0">
        <w:rPr>
          <w:rStyle w:val="Code"/>
          <w:lang w:val="en-GB"/>
        </w:rPr>
        <w:t>conda</w:t>
      </w:r>
      <w:proofErr w:type="spellEnd"/>
    </w:p>
    <w:p w14:paraId="7310260A" w14:textId="67BF41DC" w:rsidR="00A12544" w:rsidRPr="00A12544" w:rsidRDefault="00A12544" w:rsidP="00A12544">
      <w:pPr>
        <w:pStyle w:val="NormalList"/>
        <w:numPr>
          <w:ilvl w:val="0"/>
          <w:numId w:val="0"/>
        </w:numPr>
        <w:ind w:left="1440"/>
        <w:rPr>
          <w:rStyle w:val="Code"/>
        </w:rPr>
      </w:pPr>
      <w:proofErr w:type="spellStart"/>
      <w:r w:rsidRPr="00A12544">
        <w:rPr>
          <w:rStyle w:val="Code"/>
          <w:lang w:val="en-GB"/>
        </w:rPr>
        <w:t>conda</w:t>
      </w:r>
      <w:proofErr w:type="spellEnd"/>
      <w:r w:rsidRPr="00A12544">
        <w:rPr>
          <w:rStyle w:val="Code"/>
          <w:lang w:val="en-GB"/>
        </w:rPr>
        <w:t xml:space="preserve"> clean </w:t>
      </w:r>
      <w:r w:rsidRPr="00A12544">
        <w:rPr>
          <w:rStyle w:val="Code"/>
        </w:rPr>
        <w:t>--</w:t>
      </w:r>
      <w:r w:rsidRPr="00A12544">
        <w:rPr>
          <w:rStyle w:val="Code"/>
          <w:lang w:val="en-GB"/>
        </w:rPr>
        <w:t>all</w:t>
      </w:r>
    </w:p>
    <w:p w14:paraId="583E8E00" w14:textId="59C6E2E2" w:rsidR="00A12544" w:rsidRDefault="00A12544" w:rsidP="00A12544">
      <w:pPr>
        <w:pStyle w:val="NormalList"/>
        <w:numPr>
          <w:ilvl w:val="0"/>
          <w:numId w:val="0"/>
        </w:numPr>
        <w:ind w:left="1440"/>
        <w:rPr>
          <w:rStyle w:val="Code"/>
        </w:rPr>
      </w:pPr>
      <w:proofErr w:type="spellStart"/>
      <w:r w:rsidRPr="00A12544">
        <w:rPr>
          <w:rStyle w:val="Code"/>
        </w:rPr>
        <w:t>conda</w:t>
      </w:r>
      <w:proofErr w:type="spellEnd"/>
      <w:r w:rsidRPr="00A12544">
        <w:rPr>
          <w:rStyle w:val="Code"/>
        </w:rPr>
        <w:t xml:space="preserve"> env create --file </w:t>
      </w:r>
      <w:proofErr w:type="spellStart"/>
      <w:r w:rsidRPr="00A12544">
        <w:rPr>
          <w:rStyle w:val="Code"/>
        </w:rPr>
        <w:t>acdc.yml</w:t>
      </w:r>
      <w:proofErr w:type="spellEnd"/>
    </w:p>
    <w:p w14:paraId="4AE6E010" w14:textId="77777777" w:rsidR="007E7A1F" w:rsidRDefault="007E7A1F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14:paraId="3DFADFA7" w14:textId="081C90AD" w:rsidR="0016160E" w:rsidRDefault="0016160E" w:rsidP="0016160E">
      <w:pPr>
        <w:pStyle w:val="NormalList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lastRenderedPageBreak/>
        <w:t xml:space="preserve">Anaconda will create the environment with Python 3.8 and all the packages required. This step can take several minutes (about 20 minutes if I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guess, but it depends on your internet connection speed). </w:t>
      </w:r>
      <w:r w:rsidR="003D268F">
        <w:rPr>
          <w:lang w:val="en-GB"/>
        </w:rPr>
        <w:t xml:space="preserve">If </w:t>
      </w:r>
      <w:proofErr w:type="gramStart"/>
      <w:r w:rsidR="003D268F">
        <w:rPr>
          <w:lang w:val="en-GB"/>
        </w:rPr>
        <w:t>successful</w:t>
      </w:r>
      <w:proofErr w:type="gramEnd"/>
      <w:r w:rsidR="003D268F">
        <w:rPr>
          <w:lang w:val="en-GB"/>
        </w:rPr>
        <w:t xml:space="preserve"> your terminal should now look like this:</w:t>
      </w:r>
    </w:p>
    <w:p w14:paraId="3A13E49F" w14:textId="596070EE" w:rsidR="007E7A1F" w:rsidRPr="00A12544" w:rsidRDefault="007E7A1F" w:rsidP="0016160E">
      <w:pPr>
        <w:pStyle w:val="NormalList"/>
        <w:numPr>
          <w:ilvl w:val="0"/>
          <w:numId w:val="0"/>
        </w:numPr>
        <w:ind w:left="720"/>
        <w:rPr>
          <w:rStyle w:val="Code"/>
        </w:rPr>
      </w:pPr>
      <w:r>
        <w:rPr>
          <w:noProof/>
        </w:rPr>
        <w:drawing>
          <wp:inline distT="0" distB="0" distL="0" distR="0" wp14:anchorId="63D9417C" wp14:editId="5B633607">
            <wp:extent cx="5400000" cy="385730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1F" w:rsidRPr="00A12544" w:rsidSect="00511CED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7676E"/>
    <w:multiLevelType w:val="hybridMultilevel"/>
    <w:tmpl w:val="13CCC6EC"/>
    <w:lvl w:ilvl="0" w:tplc="A0B4981A">
      <w:start w:val="1"/>
      <w:numFmt w:val="decimal"/>
      <w:pStyle w:val="NormalList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351A7"/>
    <w:multiLevelType w:val="hybridMultilevel"/>
    <w:tmpl w:val="5FE8D236"/>
    <w:lvl w:ilvl="0" w:tplc="1809000F">
      <w:start w:val="1"/>
      <w:numFmt w:val="decimal"/>
      <w:lvlText w:val="%1."/>
      <w:lvlJc w:val="left"/>
      <w:pPr>
        <w:ind w:left="781" w:hanging="360"/>
      </w:pPr>
    </w:lvl>
    <w:lvl w:ilvl="1" w:tplc="18090019" w:tentative="1">
      <w:start w:val="1"/>
      <w:numFmt w:val="lowerLetter"/>
      <w:lvlText w:val="%2."/>
      <w:lvlJc w:val="left"/>
      <w:pPr>
        <w:ind w:left="1501" w:hanging="360"/>
      </w:pPr>
    </w:lvl>
    <w:lvl w:ilvl="2" w:tplc="1809001B" w:tentative="1">
      <w:start w:val="1"/>
      <w:numFmt w:val="lowerRoman"/>
      <w:lvlText w:val="%3."/>
      <w:lvlJc w:val="right"/>
      <w:pPr>
        <w:ind w:left="2221" w:hanging="180"/>
      </w:pPr>
    </w:lvl>
    <w:lvl w:ilvl="3" w:tplc="1809000F" w:tentative="1">
      <w:start w:val="1"/>
      <w:numFmt w:val="decimal"/>
      <w:lvlText w:val="%4."/>
      <w:lvlJc w:val="left"/>
      <w:pPr>
        <w:ind w:left="2941" w:hanging="360"/>
      </w:pPr>
    </w:lvl>
    <w:lvl w:ilvl="4" w:tplc="18090019" w:tentative="1">
      <w:start w:val="1"/>
      <w:numFmt w:val="lowerLetter"/>
      <w:lvlText w:val="%5."/>
      <w:lvlJc w:val="left"/>
      <w:pPr>
        <w:ind w:left="3661" w:hanging="360"/>
      </w:pPr>
    </w:lvl>
    <w:lvl w:ilvl="5" w:tplc="1809001B" w:tentative="1">
      <w:start w:val="1"/>
      <w:numFmt w:val="lowerRoman"/>
      <w:lvlText w:val="%6."/>
      <w:lvlJc w:val="right"/>
      <w:pPr>
        <w:ind w:left="4381" w:hanging="180"/>
      </w:pPr>
    </w:lvl>
    <w:lvl w:ilvl="6" w:tplc="1809000F" w:tentative="1">
      <w:start w:val="1"/>
      <w:numFmt w:val="decimal"/>
      <w:lvlText w:val="%7."/>
      <w:lvlJc w:val="left"/>
      <w:pPr>
        <w:ind w:left="5101" w:hanging="360"/>
      </w:pPr>
    </w:lvl>
    <w:lvl w:ilvl="7" w:tplc="18090019" w:tentative="1">
      <w:start w:val="1"/>
      <w:numFmt w:val="lowerLetter"/>
      <w:lvlText w:val="%8."/>
      <w:lvlJc w:val="left"/>
      <w:pPr>
        <w:ind w:left="5821" w:hanging="360"/>
      </w:pPr>
    </w:lvl>
    <w:lvl w:ilvl="8" w:tplc="18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" w15:restartNumberingAfterBreak="0">
    <w:nsid w:val="3774264F"/>
    <w:multiLevelType w:val="hybridMultilevel"/>
    <w:tmpl w:val="4B2A1EDE"/>
    <w:lvl w:ilvl="0" w:tplc="7F6C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15FBF"/>
    <w:multiLevelType w:val="hybridMultilevel"/>
    <w:tmpl w:val="A63A8BA6"/>
    <w:lvl w:ilvl="0" w:tplc="F62EC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21B1D"/>
    <w:multiLevelType w:val="hybridMultilevel"/>
    <w:tmpl w:val="56B6FD6A"/>
    <w:lvl w:ilvl="0" w:tplc="541C405E">
      <w:start w:val="1"/>
      <w:numFmt w:val="decimal"/>
      <w:pStyle w:val="inlineCode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46"/>
    <w:rsid w:val="0016160E"/>
    <w:rsid w:val="00222F27"/>
    <w:rsid w:val="002C2AD1"/>
    <w:rsid w:val="003D268F"/>
    <w:rsid w:val="00511CED"/>
    <w:rsid w:val="005638F0"/>
    <w:rsid w:val="005C1605"/>
    <w:rsid w:val="007E7A1F"/>
    <w:rsid w:val="00A12544"/>
    <w:rsid w:val="00A4157D"/>
    <w:rsid w:val="00B55FCA"/>
    <w:rsid w:val="00BC1187"/>
    <w:rsid w:val="00D40513"/>
    <w:rsid w:val="00E5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D402"/>
  <w15:chartTrackingRefBased/>
  <w15:docId w15:val="{9F6FE666-374F-4097-80BD-B5FE6CC0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AD1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2AD1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FCA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AD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FCA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578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846"/>
    <w:rPr>
      <w:color w:val="605E5C"/>
      <w:shd w:val="clear" w:color="auto" w:fill="E1DFDD"/>
    </w:rPr>
  </w:style>
  <w:style w:type="paragraph" w:customStyle="1" w:styleId="inlinecode0">
    <w:name w:val="inline_code"/>
    <w:basedOn w:val="ListParagraph"/>
    <w:autoRedefine/>
    <w:rsid w:val="00D40513"/>
    <w:pPr>
      <w:ind w:left="0"/>
    </w:pPr>
    <w:rPr>
      <w:rFonts w:ascii="Consolas" w:hAnsi="Consolas"/>
      <w:sz w:val="20"/>
      <w:lang w:val="en-GB"/>
    </w:rPr>
  </w:style>
  <w:style w:type="paragraph" w:customStyle="1" w:styleId="inlineCode">
    <w:name w:val="inlineCode"/>
    <w:basedOn w:val="Normal"/>
    <w:next w:val="Normal"/>
    <w:link w:val="inlineCodeChar"/>
    <w:rsid w:val="00D40513"/>
    <w:pPr>
      <w:numPr>
        <w:numId w:val="4"/>
      </w:numPr>
    </w:pPr>
  </w:style>
  <w:style w:type="character" w:customStyle="1" w:styleId="Code">
    <w:name w:val="Code"/>
    <w:basedOn w:val="DefaultParagraphFont"/>
    <w:uiPriority w:val="1"/>
    <w:qFormat/>
    <w:rsid w:val="005C1605"/>
    <w:rPr>
      <w:rFonts w:ascii="Consolas" w:hAnsi="Consolas"/>
      <w:sz w:val="18"/>
      <w:bdr w:val="single" w:sz="4" w:space="0" w:color="AEAAAA" w:themeColor="background2" w:themeShade="BF"/>
      <w:shd w:val="clear" w:color="auto" w:fill="E7E6E6" w:themeFill="background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0513"/>
  </w:style>
  <w:style w:type="character" w:customStyle="1" w:styleId="inlineCodeChar">
    <w:name w:val="inlineCode Char"/>
    <w:basedOn w:val="ListParagraphChar"/>
    <w:link w:val="inlineCode"/>
    <w:rsid w:val="00D40513"/>
  </w:style>
  <w:style w:type="paragraph" w:customStyle="1" w:styleId="Style1">
    <w:name w:val="Style1"/>
    <w:basedOn w:val="inlinecode0"/>
    <w:next w:val="Normal"/>
    <w:qFormat/>
    <w:rsid w:val="00D40513"/>
  </w:style>
  <w:style w:type="paragraph" w:customStyle="1" w:styleId="NormalList">
    <w:name w:val="NormalList"/>
    <w:basedOn w:val="Normal"/>
    <w:link w:val="NormalListChar"/>
    <w:qFormat/>
    <w:rsid w:val="002C2AD1"/>
    <w:pPr>
      <w:numPr>
        <w:numId w:val="5"/>
      </w:numPr>
      <w:spacing w:line="240" w:lineRule="auto"/>
    </w:pPr>
  </w:style>
  <w:style w:type="character" w:customStyle="1" w:styleId="NormalListChar">
    <w:name w:val="NormalList Char"/>
    <w:basedOn w:val="DefaultParagraphFont"/>
    <w:link w:val="NormalList"/>
    <w:rsid w:val="002C2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da.io/en/latest/minicond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hmollerLab/Cell_ACDC/rele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pbsscientist/YeaZ-GU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ellpose.readthedocs.io/en/latest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Padovani</dc:creator>
  <cp:keywords/>
  <dc:description/>
  <cp:lastModifiedBy>Francesco Padovani</cp:lastModifiedBy>
  <cp:revision>6</cp:revision>
  <dcterms:created xsi:type="dcterms:W3CDTF">2021-09-15T14:33:00Z</dcterms:created>
  <dcterms:modified xsi:type="dcterms:W3CDTF">2021-09-15T16:34:00Z</dcterms:modified>
</cp:coreProperties>
</file>